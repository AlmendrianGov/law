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Autonomous Republic Agreement</w:t>
      </w:r>
    </w:p>
    <w:p w:rsidR="00000000" w:rsidDel="00000000" w:rsidP="00000000" w:rsidRDefault="00000000" w:rsidRPr="00000000" w14:paraId="00000003">
      <w:pPr>
        <w:jc w:val="left"/>
        <w:rPr>
          <w:sz w:val="40"/>
          <w:szCs w:val="40"/>
        </w:rPr>
      </w:pPr>
      <w:r w:rsidDel="00000000" w:rsidR="00000000" w:rsidRPr="00000000">
        <w:rPr>
          <w:rtl w:val="0"/>
        </w:rPr>
      </w:r>
    </w:p>
    <w:p w:rsidR="00000000" w:rsidDel="00000000" w:rsidP="00000000" w:rsidRDefault="00000000" w:rsidRPr="00000000" w14:paraId="00000004">
      <w:pPr>
        <w:jc w:val="left"/>
        <w:rPr>
          <w:sz w:val="40"/>
          <w:szCs w:val="40"/>
        </w:rPr>
      </w:pPr>
      <w:r w:rsidDel="00000000" w:rsidR="00000000" w:rsidRPr="00000000">
        <w:rPr>
          <w:rtl w:val="0"/>
        </w:rPr>
      </w:r>
    </w:p>
    <w:p w:rsidR="00000000" w:rsidDel="00000000" w:rsidP="00000000" w:rsidRDefault="00000000" w:rsidRPr="00000000" w14:paraId="00000005">
      <w:pPr>
        <w:jc w:val="left"/>
        <w:rPr>
          <w:sz w:val="40"/>
          <w:szCs w:val="40"/>
        </w:rPr>
      </w:pPr>
      <w:r w:rsidDel="00000000" w:rsidR="00000000" w:rsidRPr="00000000">
        <w:rPr>
          <w:rtl w:val="0"/>
        </w:rPr>
      </w:r>
    </w:p>
    <w:p w:rsidR="00000000" w:rsidDel="00000000" w:rsidP="00000000" w:rsidRDefault="00000000" w:rsidRPr="00000000" w14:paraId="00000006">
      <w:pPr>
        <w:jc w:val="left"/>
        <w:rPr>
          <w:sz w:val="40"/>
          <w:szCs w:val="40"/>
        </w:rPr>
      </w:pPr>
      <w:r w:rsidDel="00000000" w:rsidR="00000000" w:rsidRPr="00000000">
        <w:rPr>
          <w:rtl w:val="0"/>
        </w:rPr>
      </w:r>
    </w:p>
    <w:p w:rsidR="00000000" w:rsidDel="00000000" w:rsidP="00000000" w:rsidRDefault="00000000" w:rsidRPr="00000000" w14:paraId="00000007">
      <w:pPr>
        <w:jc w:val="left"/>
        <w:rPr>
          <w:sz w:val="40"/>
          <w:szCs w:val="40"/>
        </w:rPr>
      </w:pPr>
      <w:r w:rsidDel="00000000" w:rsidR="00000000" w:rsidRPr="00000000">
        <w:rPr>
          <w:rtl w:val="0"/>
        </w:rPr>
      </w:r>
    </w:p>
    <w:p w:rsidR="00000000" w:rsidDel="00000000" w:rsidP="00000000" w:rsidRDefault="00000000" w:rsidRPr="00000000" w14:paraId="00000008">
      <w:pPr>
        <w:jc w:val="left"/>
        <w:rPr>
          <w:sz w:val="40"/>
          <w:szCs w:val="40"/>
        </w:rPr>
      </w:pPr>
      <w:r w:rsidDel="00000000" w:rsidR="00000000" w:rsidRPr="00000000">
        <w:rPr>
          <w:rtl w:val="0"/>
        </w:rPr>
      </w:r>
    </w:p>
    <w:p w:rsidR="00000000" w:rsidDel="00000000" w:rsidP="00000000" w:rsidRDefault="00000000" w:rsidRPr="00000000" w14:paraId="00000009">
      <w:pPr>
        <w:jc w:val="left"/>
        <w:rPr>
          <w:sz w:val="40"/>
          <w:szCs w:val="40"/>
        </w:rPr>
      </w:pPr>
      <w:r w:rsidDel="00000000" w:rsidR="00000000" w:rsidRPr="00000000">
        <w:rPr>
          <w:rtl w:val="0"/>
        </w:rPr>
      </w:r>
    </w:p>
    <w:p w:rsidR="00000000" w:rsidDel="00000000" w:rsidP="00000000" w:rsidRDefault="00000000" w:rsidRPr="00000000" w14:paraId="0000000A">
      <w:pPr>
        <w:jc w:val="left"/>
        <w:rPr>
          <w:sz w:val="40"/>
          <w:szCs w:val="40"/>
        </w:rPr>
      </w:pPr>
      <w:r w:rsidDel="00000000" w:rsidR="00000000" w:rsidRPr="00000000">
        <w:rPr>
          <w:rtl w:val="0"/>
        </w:rPr>
      </w:r>
    </w:p>
    <w:p w:rsidR="00000000" w:rsidDel="00000000" w:rsidP="00000000" w:rsidRDefault="00000000" w:rsidRPr="00000000" w14:paraId="0000000B">
      <w:pPr>
        <w:jc w:val="left"/>
        <w:rPr>
          <w:sz w:val="40"/>
          <w:szCs w:val="40"/>
        </w:rPr>
      </w:pPr>
      <w:r w:rsidDel="00000000" w:rsidR="00000000" w:rsidRPr="00000000">
        <w:rPr>
          <w:rtl w:val="0"/>
        </w:rPr>
      </w:r>
    </w:p>
    <w:p w:rsidR="00000000" w:rsidDel="00000000" w:rsidP="00000000" w:rsidRDefault="00000000" w:rsidRPr="00000000" w14:paraId="0000000C">
      <w:pPr>
        <w:jc w:val="left"/>
        <w:rPr>
          <w:sz w:val="40"/>
          <w:szCs w:val="40"/>
        </w:rPr>
      </w:pPr>
      <w:r w:rsidDel="00000000" w:rsidR="00000000" w:rsidRPr="00000000">
        <w:rPr>
          <w:rtl w:val="0"/>
        </w:rPr>
      </w:r>
    </w:p>
    <w:p w:rsidR="00000000" w:rsidDel="00000000" w:rsidP="00000000" w:rsidRDefault="00000000" w:rsidRPr="00000000" w14:paraId="0000000D">
      <w:pPr>
        <w:jc w:val="left"/>
        <w:rPr>
          <w:sz w:val="40"/>
          <w:szCs w:val="40"/>
        </w:rPr>
      </w:pPr>
      <w:r w:rsidDel="00000000" w:rsidR="00000000" w:rsidRPr="00000000">
        <w:rPr>
          <w:rtl w:val="0"/>
        </w:rPr>
      </w:r>
    </w:p>
    <w:p w:rsidR="00000000" w:rsidDel="00000000" w:rsidP="00000000" w:rsidRDefault="00000000" w:rsidRPr="00000000" w14:paraId="0000000E">
      <w:pPr>
        <w:jc w:val="left"/>
        <w:rPr>
          <w:sz w:val="40"/>
          <w:szCs w:val="40"/>
        </w:rPr>
      </w:pPr>
      <w:r w:rsidDel="00000000" w:rsidR="00000000" w:rsidRPr="00000000">
        <w:rPr>
          <w:rtl w:val="0"/>
        </w:rPr>
      </w:r>
    </w:p>
    <w:p w:rsidR="00000000" w:rsidDel="00000000" w:rsidP="00000000" w:rsidRDefault="00000000" w:rsidRPr="00000000" w14:paraId="0000000F">
      <w:pPr>
        <w:jc w:val="left"/>
        <w:rPr>
          <w:sz w:val="40"/>
          <w:szCs w:val="40"/>
        </w:rPr>
      </w:pPr>
      <w:r w:rsidDel="00000000" w:rsidR="00000000" w:rsidRPr="00000000">
        <w:rPr>
          <w:rtl w:val="0"/>
        </w:rPr>
      </w:r>
    </w:p>
    <w:p w:rsidR="00000000" w:rsidDel="00000000" w:rsidP="00000000" w:rsidRDefault="00000000" w:rsidRPr="00000000" w14:paraId="00000010">
      <w:pPr>
        <w:jc w:val="left"/>
        <w:rPr>
          <w:sz w:val="40"/>
          <w:szCs w:val="40"/>
        </w:rPr>
      </w:pPr>
      <w:r w:rsidDel="00000000" w:rsidR="00000000" w:rsidRPr="00000000">
        <w:rPr>
          <w:rtl w:val="0"/>
        </w:rPr>
      </w:r>
    </w:p>
    <w:p w:rsidR="00000000" w:rsidDel="00000000" w:rsidP="00000000" w:rsidRDefault="00000000" w:rsidRPr="00000000" w14:paraId="00000011">
      <w:pPr>
        <w:jc w:val="left"/>
        <w:rPr>
          <w:sz w:val="40"/>
          <w:szCs w:val="40"/>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Only in Death Does Duty End!</w:t>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left"/>
        <w:rPr>
          <w:b w:val="1"/>
          <w:sz w:val="36"/>
          <w:szCs w:val="36"/>
        </w:rPr>
      </w:pPr>
      <w:r w:rsidDel="00000000" w:rsidR="00000000" w:rsidRPr="00000000">
        <w:rPr>
          <w:rtl w:val="0"/>
        </w:rPr>
      </w:r>
    </w:p>
    <w:p w:rsidR="00000000" w:rsidDel="00000000" w:rsidP="00000000" w:rsidRDefault="00000000" w:rsidRPr="00000000" w14:paraId="0000001B">
      <w:pPr>
        <w:jc w:val="center"/>
        <w:rPr>
          <w:b w:val="1"/>
          <w:sz w:val="36"/>
          <w:szCs w:val="36"/>
          <w:u w:val="single"/>
        </w:rPr>
      </w:pPr>
      <w:r w:rsidDel="00000000" w:rsidR="00000000" w:rsidRPr="00000000">
        <w:rPr>
          <w:b w:val="1"/>
          <w:sz w:val="36"/>
          <w:szCs w:val="36"/>
          <w:u w:val="single"/>
          <w:rtl w:val="0"/>
        </w:rPr>
        <w:t xml:space="preserve">Introduction</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ab/>
        <w:t xml:space="preserve">As ordered by the General President Tizian Aruna in order to increase the influence of USR in the international community, and to protect newer nations against the tyranny of nations that claim they’re just, while ruthlessly oppressing their people and their allies. This agreement is designed to protect younger nations, helping them grow and increase their influence in the international community, while also helping USR do the same. No nation that wishes to become an autonomous republic will ever have to change their beliefs or governmental system, and If there's ever a time that a Autonomous Republic of USR wishes to leave they can do so without harassment and without harsh thought from the people of USR. It is with this introduction and promise that the following terms are introduced.</w:t>
      </w:r>
    </w:p>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jc w:val="center"/>
        <w:rPr>
          <w:b w:val="1"/>
          <w:sz w:val="36"/>
          <w:szCs w:val="36"/>
          <w:u w:val="single"/>
        </w:rPr>
      </w:pPr>
      <w:r w:rsidDel="00000000" w:rsidR="00000000" w:rsidRPr="00000000">
        <w:rPr>
          <w:b w:val="1"/>
          <w:sz w:val="36"/>
          <w:szCs w:val="36"/>
          <w:u w:val="single"/>
          <w:rtl w:val="0"/>
        </w:rPr>
        <w:t xml:space="preserve">Terms</w:t>
      </w:r>
    </w:p>
    <w:p w:rsidR="00000000" w:rsidDel="00000000" w:rsidP="00000000" w:rsidRDefault="00000000" w:rsidRPr="00000000" w14:paraId="0000002B">
      <w:pPr>
        <w:numPr>
          <w:ilvl w:val="0"/>
          <w:numId w:val="1"/>
        </w:numPr>
        <w:spacing w:line="480" w:lineRule="auto"/>
        <w:ind w:left="720" w:hanging="360"/>
        <w:rPr>
          <w:sz w:val="24"/>
          <w:szCs w:val="24"/>
          <w:u w:val="none"/>
        </w:rPr>
      </w:pPr>
      <w:r w:rsidDel="00000000" w:rsidR="00000000" w:rsidRPr="00000000">
        <w:rPr>
          <w:sz w:val="24"/>
          <w:szCs w:val="24"/>
          <w:rtl w:val="0"/>
        </w:rPr>
        <w:t xml:space="preserve">A nation that wishes to join USR as an Autonomous Republic must comply with the following statutes.</w:t>
      </w:r>
    </w:p>
    <w:p w:rsidR="00000000" w:rsidDel="00000000" w:rsidP="00000000" w:rsidRDefault="00000000" w:rsidRPr="00000000" w14:paraId="0000002C">
      <w:pPr>
        <w:numPr>
          <w:ilvl w:val="1"/>
          <w:numId w:val="1"/>
        </w:numPr>
        <w:spacing w:line="480" w:lineRule="auto"/>
        <w:ind w:left="1440" w:hanging="360"/>
        <w:rPr>
          <w:sz w:val="24"/>
          <w:szCs w:val="24"/>
          <w:u w:val="none"/>
        </w:rPr>
      </w:pPr>
      <w:r w:rsidDel="00000000" w:rsidR="00000000" w:rsidRPr="00000000">
        <w:rPr>
          <w:sz w:val="24"/>
          <w:szCs w:val="24"/>
          <w:rtl w:val="0"/>
        </w:rPr>
        <w:t xml:space="preserve">Must not be an enemy of USR.</w:t>
      </w:r>
    </w:p>
    <w:p w:rsidR="00000000" w:rsidDel="00000000" w:rsidP="00000000" w:rsidRDefault="00000000" w:rsidRPr="00000000" w14:paraId="0000002D">
      <w:pPr>
        <w:numPr>
          <w:ilvl w:val="1"/>
          <w:numId w:val="1"/>
        </w:numPr>
        <w:spacing w:line="480" w:lineRule="auto"/>
        <w:ind w:left="1440" w:hanging="360"/>
        <w:rPr>
          <w:sz w:val="24"/>
          <w:szCs w:val="24"/>
          <w:u w:val="none"/>
        </w:rPr>
      </w:pPr>
      <w:r w:rsidDel="00000000" w:rsidR="00000000" w:rsidRPr="00000000">
        <w:rPr>
          <w:sz w:val="24"/>
          <w:szCs w:val="24"/>
          <w:rtl w:val="0"/>
        </w:rPr>
        <w:t xml:space="preserve">Must not have a negative history with USR.</w:t>
      </w:r>
    </w:p>
    <w:p w:rsidR="00000000" w:rsidDel="00000000" w:rsidP="00000000" w:rsidRDefault="00000000" w:rsidRPr="00000000" w14:paraId="0000002E">
      <w:pPr>
        <w:numPr>
          <w:ilvl w:val="1"/>
          <w:numId w:val="1"/>
        </w:numPr>
        <w:spacing w:line="480" w:lineRule="auto"/>
        <w:ind w:left="1440" w:hanging="360"/>
        <w:rPr>
          <w:sz w:val="24"/>
          <w:szCs w:val="24"/>
          <w:u w:val="none"/>
        </w:rPr>
      </w:pPr>
      <w:r w:rsidDel="00000000" w:rsidR="00000000" w:rsidRPr="00000000">
        <w:rPr>
          <w:sz w:val="24"/>
          <w:szCs w:val="24"/>
          <w:rtl w:val="0"/>
        </w:rPr>
        <w:t xml:space="preserve">Must have a good rapport with USR.</w:t>
      </w:r>
    </w:p>
    <w:p w:rsidR="00000000" w:rsidDel="00000000" w:rsidP="00000000" w:rsidRDefault="00000000" w:rsidRPr="00000000" w14:paraId="0000002F">
      <w:pPr>
        <w:numPr>
          <w:ilvl w:val="0"/>
          <w:numId w:val="1"/>
        </w:numPr>
        <w:spacing w:line="480" w:lineRule="auto"/>
        <w:ind w:left="720" w:hanging="360"/>
        <w:rPr>
          <w:sz w:val="24"/>
          <w:szCs w:val="24"/>
          <w:u w:val="none"/>
        </w:rPr>
      </w:pPr>
      <w:r w:rsidDel="00000000" w:rsidR="00000000" w:rsidRPr="00000000">
        <w:rPr>
          <w:sz w:val="24"/>
          <w:szCs w:val="24"/>
          <w:rtl w:val="0"/>
        </w:rPr>
        <w:t xml:space="preserve">The following aspects of an Autonomous Republic cannot be infringed by USR.</w:t>
      </w:r>
    </w:p>
    <w:p w:rsidR="00000000" w:rsidDel="00000000" w:rsidP="00000000" w:rsidRDefault="00000000" w:rsidRPr="00000000" w14:paraId="00000030">
      <w:pPr>
        <w:numPr>
          <w:ilvl w:val="1"/>
          <w:numId w:val="1"/>
        </w:numPr>
        <w:spacing w:line="480" w:lineRule="auto"/>
        <w:ind w:left="1440" w:hanging="360"/>
        <w:rPr>
          <w:sz w:val="24"/>
          <w:szCs w:val="24"/>
          <w:u w:val="none"/>
        </w:rPr>
      </w:pPr>
      <w:r w:rsidDel="00000000" w:rsidR="00000000" w:rsidRPr="00000000">
        <w:rPr>
          <w:sz w:val="24"/>
          <w:szCs w:val="24"/>
          <w:rtl w:val="0"/>
        </w:rPr>
        <w:t xml:space="preserve">Will not require that an Autonomous Republic changes their governmental system.</w:t>
      </w:r>
    </w:p>
    <w:p w:rsidR="00000000" w:rsidDel="00000000" w:rsidP="00000000" w:rsidRDefault="00000000" w:rsidRPr="00000000" w14:paraId="00000031">
      <w:pPr>
        <w:numPr>
          <w:ilvl w:val="1"/>
          <w:numId w:val="1"/>
        </w:numPr>
        <w:spacing w:line="480" w:lineRule="auto"/>
        <w:ind w:left="1440" w:hanging="360"/>
        <w:rPr>
          <w:sz w:val="24"/>
          <w:szCs w:val="24"/>
          <w:u w:val="none"/>
        </w:rPr>
      </w:pPr>
      <w:r w:rsidDel="00000000" w:rsidR="00000000" w:rsidRPr="00000000">
        <w:rPr>
          <w:sz w:val="24"/>
          <w:szCs w:val="24"/>
          <w:rtl w:val="0"/>
        </w:rPr>
        <w:t xml:space="preserve">Will not require that an Autonomous Republic changes their flag.</w:t>
      </w:r>
    </w:p>
    <w:p w:rsidR="00000000" w:rsidDel="00000000" w:rsidP="00000000" w:rsidRDefault="00000000" w:rsidRPr="00000000" w14:paraId="00000032">
      <w:pPr>
        <w:numPr>
          <w:ilvl w:val="1"/>
          <w:numId w:val="1"/>
        </w:numPr>
        <w:spacing w:line="480" w:lineRule="auto"/>
        <w:ind w:left="1440" w:hanging="360"/>
        <w:rPr>
          <w:sz w:val="24"/>
          <w:szCs w:val="24"/>
          <w:u w:val="none"/>
        </w:rPr>
      </w:pPr>
      <w:r w:rsidDel="00000000" w:rsidR="00000000" w:rsidRPr="00000000">
        <w:rPr>
          <w:sz w:val="24"/>
          <w:szCs w:val="24"/>
          <w:rtl w:val="0"/>
        </w:rPr>
        <w:t xml:space="preserve">Will not require that an Autonomous Republic change their religious beliefs, governmental documents, or political beliefs.</w:t>
      </w:r>
    </w:p>
    <w:p w:rsidR="00000000" w:rsidDel="00000000" w:rsidP="00000000" w:rsidRDefault="00000000" w:rsidRPr="00000000" w14:paraId="00000033">
      <w:pPr>
        <w:numPr>
          <w:ilvl w:val="1"/>
          <w:numId w:val="1"/>
        </w:numPr>
        <w:spacing w:line="480" w:lineRule="auto"/>
        <w:ind w:left="1440" w:hanging="360"/>
        <w:rPr>
          <w:sz w:val="24"/>
          <w:szCs w:val="24"/>
          <w:u w:val="none"/>
        </w:rPr>
      </w:pPr>
      <w:r w:rsidDel="00000000" w:rsidR="00000000" w:rsidRPr="00000000">
        <w:rPr>
          <w:sz w:val="24"/>
          <w:szCs w:val="24"/>
          <w:rtl w:val="0"/>
        </w:rPr>
        <w:t xml:space="preserve">Will not require that an Autonomous Republic changes their currency.</w:t>
      </w:r>
    </w:p>
    <w:p w:rsidR="00000000" w:rsidDel="00000000" w:rsidP="00000000" w:rsidRDefault="00000000" w:rsidRPr="00000000" w14:paraId="00000034">
      <w:pPr>
        <w:numPr>
          <w:ilvl w:val="2"/>
          <w:numId w:val="1"/>
        </w:numPr>
        <w:spacing w:line="480" w:lineRule="auto"/>
        <w:ind w:left="2160" w:hanging="360"/>
        <w:rPr>
          <w:sz w:val="24"/>
          <w:szCs w:val="24"/>
          <w:u w:val="none"/>
        </w:rPr>
      </w:pPr>
      <w:r w:rsidDel="00000000" w:rsidR="00000000" w:rsidRPr="00000000">
        <w:rPr>
          <w:sz w:val="24"/>
          <w:szCs w:val="24"/>
          <w:rtl w:val="0"/>
        </w:rPr>
        <w:t xml:space="preserve">An exchange rate can be set between the Autonomous Republics currency and the Almendrian Credit. </w:t>
      </w:r>
    </w:p>
    <w:p w:rsidR="00000000" w:rsidDel="00000000" w:rsidP="00000000" w:rsidRDefault="00000000" w:rsidRPr="00000000" w14:paraId="00000035">
      <w:pPr>
        <w:numPr>
          <w:ilvl w:val="1"/>
          <w:numId w:val="1"/>
        </w:numPr>
        <w:spacing w:line="480" w:lineRule="auto"/>
        <w:ind w:left="1440" w:hanging="360"/>
        <w:rPr>
          <w:sz w:val="24"/>
          <w:szCs w:val="24"/>
          <w:u w:val="none"/>
        </w:rPr>
      </w:pPr>
      <w:r w:rsidDel="00000000" w:rsidR="00000000" w:rsidRPr="00000000">
        <w:rPr>
          <w:sz w:val="24"/>
          <w:szCs w:val="24"/>
          <w:rtl w:val="0"/>
        </w:rPr>
        <w:t xml:space="preserve">Will not demote, and/or appoint major officials of the Autonomous Republic without permission from the Autonomous Republic’s government.</w:t>
      </w:r>
    </w:p>
    <w:p w:rsidR="00000000" w:rsidDel="00000000" w:rsidP="00000000" w:rsidRDefault="00000000" w:rsidRPr="00000000" w14:paraId="00000036">
      <w:pPr>
        <w:numPr>
          <w:ilvl w:val="0"/>
          <w:numId w:val="2"/>
        </w:numPr>
        <w:spacing w:line="480" w:lineRule="auto"/>
        <w:ind w:left="2160" w:hanging="360"/>
        <w:rPr>
          <w:sz w:val="24"/>
          <w:szCs w:val="24"/>
          <w:u w:val="none"/>
        </w:rPr>
      </w:pPr>
      <w:r w:rsidDel="00000000" w:rsidR="00000000" w:rsidRPr="00000000">
        <w:rPr>
          <w:sz w:val="24"/>
          <w:szCs w:val="24"/>
          <w:rtl w:val="0"/>
        </w:rPr>
        <w:t xml:space="preserve">The Federal Government may appoint minor officials in order to increase effectiveness of the AR’s government, but this may be overruled at any time by the AR’s government or leadership.</w:t>
      </w:r>
    </w:p>
    <w:p w:rsidR="00000000" w:rsidDel="00000000" w:rsidP="00000000" w:rsidRDefault="00000000" w:rsidRPr="00000000" w14:paraId="00000037">
      <w:pPr>
        <w:numPr>
          <w:ilvl w:val="0"/>
          <w:numId w:val="1"/>
        </w:numPr>
        <w:spacing w:line="480" w:lineRule="auto"/>
        <w:ind w:left="720" w:hanging="360"/>
        <w:rPr>
          <w:sz w:val="24"/>
          <w:szCs w:val="24"/>
          <w:u w:val="none"/>
        </w:rPr>
      </w:pPr>
      <w:r w:rsidDel="00000000" w:rsidR="00000000" w:rsidRPr="00000000">
        <w:rPr>
          <w:sz w:val="24"/>
          <w:szCs w:val="24"/>
          <w:rtl w:val="0"/>
        </w:rPr>
        <w:t xml:space="preserve">The following conditions must be followed by an Autonomous Republic while they are compliant with this agreement.</w:t>
      </w:r>
    </w:p>
    <w:p w:rsidR="00000000" w:rsidDel="00000000" w:rsidP="00000000" w:rsidRDefault="00000000" w:rsidRPr="00000000" w14:paraId="00000038">
      <w:pPr>
        <w:numPr>
          <w:ilvl w:val="1"/>
          <w:numId w:val="1"/>
        </w:numPr>
        <w:spacing w:line="480" w:lineRule="auto"/>
        <w:ind w:left="1440" w:hanging="360"/>
        <w:rPr>
          <w:sz w:val="24"/>
          <w:szCs w:val="24"/>
          <w:u w:val="none"/>
        </w:rPr>
      </w:pPr>
      <w:r w:rsidDel="00000000" w:rsidR="00000000" w:rsidRPr="00000000">
        <w:rPr>
          <w:sz w:val="24"/>
          <w:szCs w:val="24"/>
          <w:rtl w:val="0"/>
        </w:rPr>
        <w:t xml:space="preserve">An Autonomous Republic must pledge loyalty to the sitting General President of USR. </w:t>
      </w:r>
    </w:p>
    <w:p w:rsidR="00000000" w:rsidDel="00000000" w:rsidP="00000000" w:rsidRDefault="00000000" w:rsidRPr="00000000" w14:paraId="00000039">
      <w:pPr>
        <w:numPr>
          <w:ilvl w:val="1"/>
          <w:numId w:val="1"/>
        </w:numPr>
        <w:spacing w:line="480" w:lineRule="auto"/>
        <w:ind w:left="1440" w:hanging="360"/>
        <w:rPr>
          <w:sz w:val="24"/>
          <w:szCs w:val="24"/>
          <w:u w:val="none"/>
        </w:rPr>
      </w:pPr>
      <w:r w:rsidDel="00000000" w:rsidR="00000000" w:rsidRPr="00000000">
        <w:rPr>
          <w:sz w:val="24"/>
          <w:szCs w:val="24"/>
          <w:rtl w:val="0"/>
        </w:rPr>
        <w:t xml:space="preserve">If a conflict arises an Autonomous Republic must be prepared to stand with USR as a steadfast ally.</w:t>
      </w:r>
    </w:p>
    <w:p w:rsidR="00000000" w:rsidDel="00000000" w:rsidP="00000000" w:rsidRDefault="00000000" w:rsidRPr="00000000" w14:paraId="0000003A">
      <w:pPr>
        <w:numPr>
          <w:ilvl w:val="1"/>
          <w:numId w:val="1"/>
        </w:numPr>
        <w:spacing w:line="480" w:lineRule="auto"/>
        <w:ind w:left="1440" w:hanging="360"/>
        <w:rPr>
          <w:sz w:val="24"/>
          <w:szCs w:val="24"/>
          <w:u w:val="none"/>
        </w:rPr>
      </w:pPr>
      <w:r w:rsidDel="00000000" w:rsidR="00000000" w:rsidRPr="00000000">
        <w:rPr>
          <w:sz w:val="24"/>
          <w:szCs w:val="24"/>
          <w:rtl w:val="0"/>
        </w:rPr>
        <w:t xml:space="preserve">Autonomous Republics must give an USR Presidium member of the General President’s choosing, including himself, ownership and/or control over all digital media, including discord servers, websites, and subreddits. These will be given back if the AR gains independence outside the Union.</w:t>
      </w:r>
    </w:p>
    <w:p w:rsidR="00000000" w:rsidDel="00000000" w:rsidP="00000000" w:rsidRDefault="00000000" w:rsidRPr="00000000" w14:paraId="0000003B">
      <w:pPr>
        <w:numPr>
          <w:ilvl w:val="1"/>
          <w:numId w:val="1"/>
        </w:numPr>
        <w:spacing w:line="480" w:lineRule="auto"/>
        <w:ind w:left="1440" w:hanging="360"/>
        <w:rPr>
          <w:sz w:val="24"/>
          <w:szCs w:val="24"/>
          <w:u w:val="none"/>
        </w:rPr>
      </w:pPr>
      <w:r w:rsidDel="00000000" w:rsidR="00000000" w:rsidRPr="00000000">
        <w:rPr>
          <w:sz w:val="24"/>
          <w:szCs w:val="24"/>
          <w:rtl w:val="0"/>
        </w:rPr>
        <w:t xml:space="preserve">Autonomous Republics </w:t>
      </w:r>
      <w:r w:rsidDel="00000000" w:rsidR="00000000" w:rsidRPr="00000000">
        <w:rPr>
          <w:b w:val="1"/>
          <w:sz w:val="24"/>
          <w:szCs w:val="24"/>
          <w:rtl w:val="0"/>
        </w:rPr>
        <w:t xml:space="preserve">maintain full independence within the USR, and full sovereignty within the USR. No government, including those of Almendria, may overstep on the rights of an Autonomous Republic.</w:t>
      </w:r>
      <w:r w:rsidDel="00000000" w:rsidR="00000000" w:rsidRPr="00000000">
        <w:rPr>
          <w:rtl w:val="0"/>
        </w:rPr>
      </w:r>
    </w:p>
    <w:p w:rsidR="00000000" w:rsidDel="00000000" w:rsidP="00000000" w:rsidRDefault="00000000" w:rsidRPr="00000000" w14:paraId="0000003C">
      <w:pPr>
        <w:numPr>
          <w:ilvl w:val="0"/>
          <w:numId w:val="1"/>
        </w:numPr>
        <w:spacing w:line="480" w:lineRule="auto"/>
        <w:ind w:left="720" w:hanging="360"/>
        <w:rPr>
          <w:sz w:val="24"/>
          <w:szCs w:val="24"/>
          <w:u w:val="none"/>
        </w:rPr>
      </w:pPr>
      <w:r w:rsidDel="00000000" w:rsidR="00000000" w:rsidRPr="00000000">
        <w:rPr>
          <w:sz w:val="24"/>
          <w:szCs w:val="24"/>
          <w:rtl w:val="0"/>
        </w:rPr>
        <w:t xml:space="preserve">Freedoms of Autonomous Republic citizens and the freedoms of USRn Citizens.</w:t>
      </w:r>
    </w:p>
    <w:p w:rsidR="00000000" w:rsidDel="00000000" w:rsidP="00000000" w:rsidRDefault="00000000" w:rsidRPr="00000000" w14:paraId="0000003D">
      <w:pPr>
        <w:numPr>
          <w:ilvl w:val="1"/>
          <w:numId w:val="1"/>
        </w:numPr>
        <w:spacing w:line="480" w:lineRule="auto"/>
        <w:ind w:left="1440" w:hanging="360"/>
        <w:rPr>
          <w:sz w:val="24"/>
          <w:szCs w:val="24"/>
          <w:u w:val="none"/>
        </w:rPr>
      </w:pPr>
      <w:r w:rsidDel="00000000" w:rsidR="00000000" w:rsidRPr="00000000">
        <w:rPr>
          <w:sz w:val="24"/>
          <w:szCs w:val="24"/>
          <w:rtl w:val="0"/>
        </w:rPr>
        <w:t xml:space="preserve">An Autonomous Republic's citizens can run for election in any governmental position other than that of General President unless the Autonomous Republic becomes a district or Kommeseriat of USR provided that they swear and Oath of Loyalty to both the Constitution of USR and the General President of USR.</w:t>
      </w:r>
    </w:p>
    <w:p w:rsidR="00000000" w:rsidDel="00000000" w:rsidP="00000000" w:rsidRDefault="00000000" w:rsidRPr="00000000" w14:paraId="0000003E">
      <w:pPr>
        <w:numPr>
          <w:ilvl w:val="2"/>
          <w:numId w:val="1"/>
        </w:numPr>
        <w:spacing w:line="480" w:lineRule="auto"/>
        <w:ind w:left="2160" w:hanging="360"/>
        <w:rPr>
          <w:sz w:val="24"/>
          <w:szCs w:val="24"/>
          <w:u w:val="none"/>
        </w:rPr>
      </w:pPr>
      <w:r w:rsidDel="00000000" w:rsidR="00000000" w:rsidRPr="00000000">
        <w:rPr>
          <w:sz w:val="24"/>
          <w:szCs w:val="24"/>
          <w:rtl w:val="0"/>
        </w:rPr>
        <w:t xml:space="preserve">An USRn citizen can run for any elected position within an Autonomous Republic nation except for the highest elected position within that nation provided that they swear any Oath of Loyalty required by the Autonomous Republics government. Unless the nation does not have any elected positions .</w:t>
      </w:r>
    </w:p>
    <w:p w:rsidR="00000000" w:rsidDel="00000000" w:rsidP="00000000" w:rsidRDefault="00000000" w:rsidRPr="00000000" w14:paraId="0000003F">
      <w:pPr>
        <w:numPr>
          <w:ilvl w:val="2"/>
          <w:numId w:val="1"/>
        </w:numPr>
        <w:spacing w:line="480" w:lineRule="auto"/>
        <w:ind w:left="2160" w:hanging="360"/>
        <w:rPr>
          <w:sz w:val="24"/>
          <w:szCs w:val="24"/>
          <w:u w:val="none"/>
        </w:rPr>
      </w:pPr>
      <w:r w:rsidDel="00000000" w:rsidR="00000000" w:rsidRPr="00000000">
        <w:rPr>
          <w:sz w:val="24"/>
          <w:szCs w:val="24"/>
          <w:rtl w:val="0"/>
        </w:rPr>
        <w:t xml:space="preserve">All citizens of Autonomous Republics are automatically USR Citizens, as well as Almendrian citizens, and vice versa.</w:t>
      </w:r>
    </w:p>
    <w:p w:rsidR="00000000" w:rsidDel="00000000" w:rsidP="00000000" w:rsidRDefault="00000000" w:rsidRPr="00000000" w14:paraId="00000040">
      <w:pPr>
        <w:numPr>
          <w:ilvl w:val="1"/>
          <w:numId w:val="1"/>
        </w:numPr>
        <w:spacing w:line="480" w:lineRule="auto"/>
        <w:ind w:left="1440" w:hanging="360"/>
        <w:rPr>
          <w:sz w:val="24"/>
          <w:szCs w:val="24"/>
          <w:u w:val="none"/>
        </w:rPr>
      </w:pPr>
      <w:r w:rsidDel="00000000" w:rsidR="00000000" w:rsidRPr="00000000">
        <w:rPr>
          <w:sz w:val="24"/>
          <w:szCs w:val="24"/>
          <w:rtl w:val="0"/>
        </w:rPr>
        <w:t xml:space="preserve">An Autonomous Republic’s citizens can be appointed to any position within USR provided that they swear an Oath of Loyalty to both the Constitution of USR and the General President of USR.</w:t>
      </w:r>
    </w:p>
    <w:p w:rsidR="00000000" w:rsidDel="00000000" w:rsidP="00000000" w:rsidRDefault="00000000" w:rsidRPr="00000000" w14:paraId="00000041">
      <w:pPr>
        <w:numPr>
          <w:ilvl w:val="0"/>
          <w:numId w:val="1"/>
        </w:numPr>
        <w:spacing w:line="480" w:lineRule="auto"/>
        <w:ind w:left="720" w:hanging="360"/>
        <w:rPr>
          <w:sz w:val="24"/>
          <w:szCs w:val="24"/>
          <w:u w:val="none"/>
        </w:rPr>
      </w:pPr>
      <w:r w:rsidDel="00000000" w:rsidR="00000000" w:rsidRPr="00000000">
        <w:rPr>
          <w:sz w:val="24"/>
          <w:szCs w:val="24"/>
          <w:rtl w:val="0"/>
        </w:rPr>
        <w:t xml:space="preserve">Conditions by which the General President of USR must take direct control over an Autonomous Republic.</w:t>
      </w:r>
    </w:p>
    <w:p w:rsidR="00000000" w:rsidDel="00000000" w:rsidP="00000000" w:rsidRDefault="00000000" w:rsidRPr="00000000" w14:paraId="00000042">
      <w:pPr>
        <w:numPr>
          <w:ilvl w:val="1"/>
          <w:numId w:val="1"/>
        </w:numPr>
        <w:spacing w:line="480" w:lineRule="auto"/>
        <w:ind w:left="1440" w:hanging="360"/>
        <w:rPr>
          <w:sz w:val="24"/>
          <w:szCs w:val="24"/>
          <w:u w:val="none"/>
        </w:rPr>
      </w:pPr>
      <w:r w:rsidDel="00000000" w:rsidR="00000000" w:rsidRPr="00000000">
        <w:rPr>
          <w:sz w:val="24"/>
          <w:szCs w:val="24"/>
          <w:rtl w:val="0"/>
        </w:rPr>
        <w:t xml:space="preserve">If an Autonomous Republics leader requests USRs support and is willing to give temporary control of the nation over to USR.</w:t>
      </w:r>
    </w:p>
    <w:p w:rsidR="00000000" w:rsidDel="00000000" w:rsidP="00000000" w:rsidRDefault="00000000" w:rsidRPr="00000000" w14:paraId="00000043">
      <w:pPr>
        <w:numPr>
          <w:ilvl w:val="2"/>
          <w:numId w:val="1"/>
        </w:numPr>
        <w:spacing w:line="480" w:lineRule="auto"/>
        <w:ind w:left="2160" w:hanging="360"/>
        <w:rPr>
          <w:sz w:val="24"/>
          <w:szCs w:val="24"/>
          <w:u w:val="none"/>
        </w:rPr>
      </w:pPr>
      <w:r w:rsidDel="00000000" w:rsidR="00000000" w:rsidRPr="00000000">
        <w:rPr>
          <w:sz w:val="24"/>
          <w:szCs w:val="24"/>
          <w:rtl w:val="0"/>
        </w:rPr>
        <w:t xml:space="preserve">If the leader of the Autonomous Republic requests the control of their nation back to them, USR must give it back to them.</w:t>
      </w:r>
    </w:p>
    <w:p w:rsidR="00000000" w:rsidDel="00000000" w:rsidP="00000000" w:rsidRDefault="00000000" w:rsidRPr="00000000" w14:paraId="00000044">
      <w:pPr>
        <w:numPr>
          <w:ilvl w:val="1"/>
          <w:numId w:val="1"/>
        </w:numPr>
        <w:spacing w:line="480" w:lineRule="auto"/>
        <w:ind w:left="1440" w:hanging="360"/>
        <w:rPr>
          <w:sz w:val="24"/>
          <w:szCs w:val="24"/>
          <w:u w:val="none"/>
        </w:rPr>
      </w:pPr>
      <w:r w:rsidDel="00000000" w:rsidR="00000000" w:rsidRPr="00000000">
        <w:rPr>
          <w:sz w:val="24"/>
          <w:szCs w:val="24"/>
          <w:rtl w:val="0"/>
        </w:rPr>
        <w:t xml:space="preserve">If an Autonomous Republic is going through an unnatural transfer of leadership.</w:t>
      </w:r>
    </w:p>
    <w:p w:rsidR="00000000" w:rsidDel="00000000" w:rsidP="00000000" w:rsidRDefault="00000000" w:rsidRPr="00000000" w14:paraId="00000045">
      <w:pPr>
        <w:numPr>
          <w:ilvl w:val="2"/>
          <w:numId w:val="1"/>
        </w:numPr>
        <w:spacing w:line="480" w:lineRule="auto"/>
        <w:ind w:left="2160" w:hanging="360"/>
        <w:rPr>
          <w:sz w:val="24"/>
          <w:szCs w:val="24"/>
          <w:u w:val="none"/>
        </w:rPr>
      </w:pPr>
      <w:r w:rsidDel="00000000" w:rsidR="00000000" w:rsidRPr="00000000">
        <w:rPr>
          <w:sz w:val="24"/>
          <w:szCs w:val="24"/>
          <w:rtl w:val="0"/>
        </w:rPr>
        <w:t xml:space="preserve">An unnatural transfer of leadership is when an Autonomous Republics leader is being overthrown rather than peacefully transferring power.</w:t>
      </w:r>
    </w:p>
    <w:p w:rsidR="00000000" w:rsidDel="00000000" w:rsidP="00000000" w:rsidRDefault="00000000" w:rsidRPr="00000000" w14:paraId="00000046">
      <w:pPr>
        <w:numPr>
          <w:ilvl w:val="2"/>
          <w:numId w:val="1"/>
        </w:numPr>
        <w:spacing w:line="480" w:lineRule="auto"/>
        <w:ind w:left="2160" w:hanging="360"/>
        <w:rPr>
          <w:sz w:val="24"/>
          <w:szCs w:val="24"/>
          <w:u w:val="none"/>
        </w:rPr>
      </w:pPr>
      <w:r w:rsidDel="00000000" w:rsidR="00000000" w:rsidRPr="00000000">
        <w:rPr>
          <w:sz w:val="24"/>
          <w:szCs w:val="24"/>
          <w:rtl w:val="0"/>
        </w:rPr>
        <w:t xml:space="preserve">If stability is restored power will be returned to the rightful leader as quickly as physically possible.</w:t>
      </w:r>
    </w:p>
    <w:p w:rsidR="00000000" w:rsidDel="00000000" w:rsidP="00000000" w:rsidRDefault="00000000" w:rsidRPr="00000000" w14:paraId="00000047">
      <w:pPr>
        <w:numPr>
          <w:ilvl w:val="0"/>
          <w:numId w:val="1"/>
        </w:numPr>
        <w:spacing w:line="480" w:lineRule="auto"/>
        <w:ind w:left="720" w:hanging="360"/>
        <w:rPr>
          <w:sz w:val="24"/>
          <w:szCs w:val="24"/>
          <w:u w:val="none"/>
        </w:rPr>
      </w:pPr>
      <w:r w:rsidDel="00000000" w:rsidR="00000000" w:rsidRPr="00000000">
        <w:rPr>
          <w:sz w:val="24"/>
          <w:szCs w:val="24"/>
          <w:rtl w:val="0"/>
        </w:rPr>
        <w:t xml:space="preserve">Conditions by which an Autonomous Republic can become a District or Kommeseriat of USR. </w:t>
      </w:r>
    </w:p>
    <w:p w:rsidR="00000000" w:rsidDel="00000000" w:rsidP="00000000" w:rsidRDefault="00000000" w:rsidRPr="00000000" w14:paraId="00000048">
      <w:pPr>
        <w:numPr>
          <w:ilvl w:val="1"/>
          <w:numId w:val="1"/>
        </w:numPr>
        <w:spacing w:line="480" w:lineRule="auto"/>
        <w:ind w:left="1440" w:hanging="360"/>
        <w:rPr>
          <w:sz w:val="24"/>
          <w:szCs w:val="24"/>
          <w:u w:val="none"/>
        </w:rPr>
      </w:pPr>
      <w:r w:rsidDel="00000000" w:rsidR="00000000" w:rsidRPr="00000000">
        <w:rPr>
          <w:sz w:val="24"/>
          <w:szCs w:val="24"/>
          <w:rtl w:val="0"/>
        </w:rPr>
        <w:t xml:space="preserve">If the leader of an Autonomous Republic wishes to become a District or Province of USR the nation's leader must apply for membership directly to the General President of USR or the person which the General President has given power to administrate Autonomous Republics.</w:t>
      </w:r>
    </w:p>
    <w:p w:rsidR="00000000" w:rsidDel="00000000" w:rsidP="00000000" w:rsidRDefault="00000000" w:rsidRPr="00000000" w14:paraId="00000049">
      <w:pPr>
        <w:numPr>
          <w:ilvl w:val="0"/>
          <w:numId w:val="1"/>
        </w:numPr>
        <w:spacing w:line="480" w:lineRule="auto"/>
        <w:ind w:left="720" w:hanging="360"/>
        <w:rPr>
          <w:sz w:val="24"/>
          <w:szCs w:val="24"/>
          <w:u w:val="none"/>
        </w:rPr>
      </w:pPr>
      <w:r w:rsidDel="00000000" w:rsidR="00000000" w:rsidRPr="00000000">
        <w:rPr>
          <w:sz w:val="24"/>
          <w:szCs w:val="24"/>
          <w:rtl w:val="0"/>
        </w:rPr>
        <w:t xml:space="preserve">Only conditions by which an Autonomous Republic can leave this agreement.</w:t>
      </w:r>
    </w:p>
    <w:p w:rsidR="00000000" w:rsidDel="00000000" w:rsidP="00000000" w:rsidRDefault="00000000" w:rsidRPr="00000000" w14:paraId="0000004A">
      <w:pPr>
        <w:numPr>
          <w:ilvl w:val="1"/>
          <w:numId w:val="1"/>
        </w:numPr>
        <w:spacing w:line="480" w:lineRule="auto"/>
        <w:ind w:left="1440" w:hanging="360"/>
        <w:rPr>
          <w:sz w:val="24"/>
          <w:szCs w:val="24"/>
          <w:u w:val="none"/>
        </w:rPr>
      </w:pPr>
      <w:r w:rsidDel="00000000" w:rsidR="00000000" w:rsidRPr="00000000">
        <w:rPr>
          <w:sz w:val="24"/>
          <w:szCs w:val="24"/>
          <w:rtl w:val="0"/>
        </w:rPr>
        <w:t xml:space="preserve">If an Autonomous Republic wishes to leave this agreement the nations leader must give a two weeks notice to the General President of USR or the person which the General President has given power to administrate Autonomous Republics.</w:t>
      </w:r>
    </w:p>
    <w:p w:rsidR="00000000" w:rsidDel="00000000" w:rsidP="00000000" w:rsidRDefault="00000000" w:rsidRPr="00000000" w14:paraId="0000004B">
      <w:pPr>
        <w:numPr>
          <w:ilvl w:val="2"/>
          <w:numId w:val="1"/>
        </w:numPr>
        <w:spacing w:line="480" w:lineRule="auto"/>
        <w:ind w:left="2160" w:hanging="360"/>
        <w:rPr>
          <w:sz w:val="24"/>
          <w:szCs w:val="24"/>
          <w:u w:val="none"/>
        </w:rPr>
      </w:pPr>
      <w:r w:rsidDel="00000000" w:rsidR="00000000" w:rsidRPr="00000000">
        <w:rPr>
          <w:sz w:val="24"/>
          <w:szCs w:val="24"/>
          <w:rtl w:val="0"/>
        </w:rPr>
        <w:t xml:space="preserve">A Referendum must be held after these two weeks, where both USRn and Autonomous Republic citizens may vote. </w:t>
      </w:r>
    </w:p>
    <w:p w:rsidR="00000000" w:rsidDel="00000000" w:rsidP="00000000" w:rsidRDefault="00000000" w:rsidRPr="00000000" w14:paraId="0000004C">
      <w:pPr>
        <w:spacing w:line="480" w:lineRule="auto"/>
        <w:ind w:left="2160" w:firstLine="0"/>
        <w:rPr>
          <w:sz w:val="24"/>
          <w:szCs w:val="24"/>
        </w:rPr>
      </w:pPr>
      <w:r w:rsidDel="00000000" w:rsidR="00000000" w:rsidRPr="00000000">
        <w:rPr>
          <w:sz w:val="24"/>
          <w:szCs w:val="24"/>
          <w:rtl w:val="0"/>
        </w:rPr>
        <w:t xml:space="preserve">     ii (a) The </w:t>
      </w:r>
      <w:r w:rsidDel="00000000" w:rsidR="00000000" w:rsidRPr="00000000">
        <w:rPr>
          <w:sz w:val="24"/>
          <w:szCs w:val="24"/>
          <w:rtl w:val="0"/>
        </w:rPr>
        <w:t xml:space="preserve">Referendum</w:t>
      </w:r>
      <w:r w:rsidDel="00000000" w:rsidR="00000000" w:rsidRPr="00000000">
        <w:rPr>
          <w:sz w:val="24"/>
          <w:szCs w:val="24"/>
          <w:rtl w:val="0"/>
        </w:rPr>
        <w:t xml:space="preserve"> must pass with a  80% majority in order to       achieve independence outside the United Socialist Republics.</w:t>
      </w:r>
    </w:p>
    <w:p w:rsidR="00000000" w:rsidDel="00000000" w:rsidP="00000000" w:rsidRDefault="00000000" w:rsidRPr="00000000" w14:paraId="0000004D">
      <w:pPr>
        <w:spacing w:line="480" w:lineRule="auto"/>
        <w:ind w:left="2160" w:firstLine="0"/>
        <w:rPr>
          <w:sz w:val="24"/>
          <w:szCs w:val="24"/>
        </w:rPr>
      </w:pPr>
      <w:r w:rsidDel="00000000" w:rsidR="00000000" w:rsidRPr="00000000">
        <w:rPr>
          <w:sz w:val="24"/>
          <w:szCs w:val="24"/>
          <w:rtl w:val="0"/>
        </w:rPr>
        <w:t xml:space="preserve">     ii(b) The Referendum must be supervised by the Presidium of the United Socialist Republics through the General President.</w:t>
      </w:r>
    </w:p>
    <w:p w:rsidR="00000000" w:rsidDel="00000000" w:rsidP="00000000" w:rsidRDefault="00000000" w:rsidRPr="00000000" w14:paraId="0000004E">
      <w:pPr>
        <w:spacing w:line="480" w:lineRule="auto"/>
        <w:ind w:left="2160" w:firstLine="0"/>
        <w:rPr>
          <w:sz w:val="24"/>
          <w:szCs w:val="24"/>
        </w:rPr>
      </w:pPr>
      <w:r w:rsidDel="00000000" w:rsidR="00000000" w:rsidRPr="00000000">
        <w:rPr>
          <w:sz w:val="24"/>
          <w:szCs w:val="24"/>
          <w:rtl w:val="0"/>
        </w:rPr>
        <w:t xml:space="preserve">     ii(c) The Referendum must last at least 2 weeks in order to be valid.</w:t>
      </w:r>
    </w:p>
    <w:p w:rsidR="00000000" w:rsidDel="00000000" w:rsidP="00000000" w:rsidRDefault="00000000" w:rsidRPr="00000000" w14:paraId="0000004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line="480" w:lineRule="auto"/>
        <w:rPr>
          <w:sz w:val="24"/>
          <w:szCs w:val="24"/>
        </w:rPr>
      </w:pPr>
      <w:r w:rsidDel="00000000" w:rsidR="00000000" w:rsidRPr="00000000">
        <w:rPr>
          <w:rtl w:val="0"/>
        </w:rPr>
      </w:r>
    </w:p>
    <w:p w:rsidR="00000000" w:rsidDel="00000000" w:rsidP="00000000" w:rsidRDefault="00000000" w:rsidRPr="00000000" w14:paraId="00000051">
      <w:pPr>
        <w:spacing w:line="480" w:lineRule="auto"/>
        <w:rPr>
          <w:sz w:val="24"/>
          <w:szCs w:val="24"/>
        </w:rPr>
      </w:pPr>
      <w:r w:rsidDel="00000000" w:rsidR="00000000" w:rsidRPr="00000000">
        <w:rPr>
          <w:rtl w:val="0"/>
        </w:rPr>
      </w:r>
    </w:p>
    <w:p w:rsidR="00000000" w:rsidDel="00000000" w:rsidP="00000000" w:rsidRDefault="00000000" w:rsidRPr="00000000" w14:paraId="00000052">
      <w:pPr>
        <w:spacing w:line="480" w:lineRule="auto"/>
        <w:rPr>
          <w:sz w:val="24"/>
          <w:szCs w:val="24"/>
        </w:rPr>
      </w:pPr>
      <w:r w:rsidDel="00000000" w:rsidR="00000000" w:rsidRPr="00000000">
        <w:rPr>
          <w:rtl w:val="0"/>
        </w:rPr>
      </w:r>
    </w:p>
    <w:p w:rsidR="00000000" w:rsidDel="00000000" w:rsidP="00000000" w:rsidRDefault="00000000" w:rsidRPr="00000000" w14:paraId="00000053">
      <w:pPr>
        <w:spacing w:line="480" w:lineRule="auto"/>
        <w:rPr>
          <w:sz w:val="24"/>
          <w:szCs w:val="24"/>
        </w:rPr>
      </w:pPr>
      <w:r w:rsidDel="00000000" w:rsidR="00000000" w:rsidRPr="00000000">
        <w:rPr>
          <w:rtl w:val="0"/>
        </w:rPr>
      </w:r>
    </w:p>
    <w:p w:rsidR="00000000" w:rsidDel="00000000" w:rsidP="00000000" w:rsidRDefault="00000000" w:rsidRPr="00000000" w14:paraId="00000054">
      <w:pPr>
        <w:spacing w:line="480" w:lineRule="auto"/>
        <w:rPr>
          <w:sz w:val="24"/>
          <w:szCs w:val="24"/>
        </w:rPr>
      </w:pPr>
      <w:r w:rsidDel="00000000" w:rsidR="00000000" w:rsidRPr="00000000">
        <w:rPr>
          <w:rtl w:val="0"/>
        </w:rPr>
      </w:r>
    </w:p>
    <w:p w:rsidR="00000000" w:rsidDel="00000000" w:rsidP="00000000" w:rsidRDefault="00000000" w:rsidRPr="00000000" w14:paraId="00000055">
      <w:pPr>
        <w:spacing w:line="480" w:lineRule="auto"/>
        <w:rPr>
          <w:sz w:val="24"/>
          <w:szCs w:val="24"/>
        </w:rPr>
      </w:pPr>
      <w:r w:rsidDel="00000000" w:rsidR="00000000" w:rsidRPr="00000000">
        <w:rPr>
          <w:rtl w:val="0"/>
        </w:rPr>
      </w:r>
    </w:p>
    <w:p w:rsidR="00000000" w:rsidDel="00000000" w:rsidP="00000000" w:rsidRDefault="00000000" w:rsidRPr="00000000" w14:paraId="00000056">
      <w:pPr>
        <w:spacing w:line="480" w:lineRule="auto"/>
        <w:rPr>
          <w:sz w:val="24"/>
          <w:szCs w:val="24"/>
        </w:rPr>
      </w:pPr>
      <w:r w:rsidDel="00000000" w:rsidR="00000000" w:rsidRPr="00000000">
        <w:rPr>
          <w:rtl w:val="0"/>
        </w:rPr>
      </w:r>
    </w:p>
    <w:p w:rsidR="00000000" w:rsidDel="00000000" w:rsidP="00000000" w:rsidRDefault="00000000" w:rsidRPr="00000000" w14:paraId="00000057">
      <w:pPr>
        <w:spacing w:line="480" w:lineRule="auto"/>
        <w:rPr>
          <w:sz w:val="24"/>
          <w:szCs w:val="24"/>
        </w:rPr>
      </w:pPr>
      <w:r w:rsidDel="00000000" w:rsidR="00000000" w:rsidRPr="00000000">
        <w:rPr>
          <w:rtl w:val="0"/>
        </w:rPr>
      </w:r>
    </w:p>
    <w:p w:rsidR="00000000" w:rsidDel="00000000" w:rsidP="00000000" w:rsidRDefault="00000000" w:rsidRPr="00000000" w14:paraId="00000058">
      <w:pPr>
        <w:spacing w:line="480" w:lineRule="auto"/>
        <w:rPr>
          <w:sz w:val="24"/>
          <w:szCs w:val="24"/>
        </w:rPr>
      </w:pPr>
      <w:r w:rsidDel="00000000" w:rsidR="00000000" w:rsidRPr="00000000">
        <w:rPr>
          <w:rtl w:val="0"/>
        </w:rPr>
      </w:r>
    </w:p>
    <w:p w:rsidR="00000000" w:rsidDel="00000000" w:rsidP="00000000" w:rsidRDefault="00000000" w:rsidRPr="00000000" w14:paraId="00000059">
      <w:pPr>
        <w:spacing w:line="480" w:lineRule="auto"/>
        <w:rPr>
          <w:sz w:val="24"/>
          <w:szCs w:val="24"/>
        </w:rPr>
      </w:pPr>
      <w:r w:rsidDel="00000000" w:rsidR="00000000" w:rsidRPr="00000000">
        <w:rPr>
          <w:rtl w:val="0"/>
        </w:rPr>
      </w:r>
    </w:p>
    <w:p w:rsidR="00000000" w:rsidDel="00000000" w:rsidP="00000000" w:rsidRDefault="00000000" w:rsidRPr="00000000" w14:paraId="0000005A">
      <w:pPr>
        <w:spacing w:line="480" w:lineRule="auto"/>
        <w:rPr>
          <w:sz w:val="24"/>
          <w:szCs w:val="24"/>
        </w:rPr>
      </w:pPr>
      <w:r w:rsidDel="00000000" w:rsidR="00000000" w:rsidRPr="00000000">
        <w:rPr>
          <w:rtl w:val="0"/>
        </w:rPr>
      </w:r>
    </w:p>
    <w:p w:rsidR="00000000" w:rsidDel="00000000" w:rsidP="00000000" w:rsidRDefault="00000000" w:rsidRPr="00000000" w14:paraId="0000005B">
      <w:pPr>
        <w:spacing w:line="480" w:lineRule="auto"/>
        <w:rPr>
          <w:sz w:val="24"/>
          <w:szCs w:val="24"/>
        </w:rPr>
      </w:pPr>
      <w:r w:rsidDel="00000000" w:rsidR="00000000" w:rsidRPr="00000000">
        <w:rPr>
          <w:rtl w:val="0"/>
        </w:rPr>
      </w:r>
    </w:p>
    <w:p w:rsidR="00000000" w:rsidDel="00000000" w:rsidP="00000000" w:rsidRDefault="00000000" w:rsidRPr="00000000" w14:paraId="0000005C">
      <w:pPr>
        <w:spacing w:line="480" w:lineRule="auto"/>
        <w:rPr>
          <w:sz w:val="24"/>
          <w:szCs w:val="24"/>
        </w:rPr>
      </w:pPr>
      <w:r w:rsidDel="00000000" w:rsidR="00000000" w:rsidRPr="00000000">
        <w:rPr>
          <w:rtl w:val="0"/>
        </w:rPr>
      </w:r>
    </w:p>
    <w:p w:rsidR="00000000" w:rsidDel="00000000" w:rsidP="00000000" w:rsidRDefault="00000000" w:rsidRPr="00000000" w14:paraId="0000005D">
      <w:pPr>
        <w:spacing w:line="480" w:lineRule="auto"/>
        <w:rPr>
          <w:sz w:val="24"/>
          <w:szCs w:val="24"/>
        </w:rPr>
      </w:pPr>
      <w:r w:rsidDel="00000000" w:rsidR="00000000" w:rsidRPr="00000000">
        <w:rPr>
          <w:rtl w:val="0"/>
        </w:rPr>
      </w:r>
    </w:p>
    <w:p w:rsidR="00000000" w:rsidDel="00000000" w:rsidP="00000000" w:rsidRDefault="00000000" w:rsidRPr="00000000" w14:paraId="0000005E">
      <w:pPr>
        <w:spacing w:line="480" w:lineRule="auto"/>
        <w:rPr>
          <w:sz w:val="24"/>
          <w:szCs w:val="24"/>
        </w:rPr>
      </w:pPr>
      <w:r w:rsidDel="00000000" w:rsidR="00000000" w:rsidRPr="00000000">
        <w:rPr>
          <w:rtl w:val="0"/>
        </w:rPr>
      </w:r>
    </w:p>
    <w:p w:rsidR="00000000" w:rsidDel="00000000" w:rsidP="00000000" w:rsidRDefault="00000000" w:rsidRPr="00000000" w14:paraId="0000005F">
      <w:pPr>
        <w:spacing w:line="480" w:lineRule="auto"/>
        <w:rPr>
          <w:sz w:val="24"/>
          <w:szCs w:val="24"/>
        </w:rPr>
      </w:pPr>
      <w:r w:rsidDel="00000000" w:rsidR="00000000" w:rsidRPr="00000000">
        <w:rPr>
          <w:rtl w:val="0"/>
        </w:rPr>
      </w:r>
    </w:p>
    <w:p w:rsidR="00000000" w:rsidDel="00000000" w:rsidP="00000000" w:rsidRDefault="00000000" w:rsidRPr="00000000" w14:paraId="00000060">
      <w:pPr>
        <w:spacing w:line="480" w:lineRule="auto"/>
        <w:rPr>
          <w:sz w:val="24"/>
          <w:szCs w:val="24"/>
        </w:rPr>
      </w:pPr>
      <w:r w:rsidDel="00000000" w:rsidR="00000000" w:rsidRPr="00000000">
        <w:rPr>
          <w:rtl w:val="0"/>
        </w:rPr>
      </w:r>
    </w:p>
    <w:p w:rsidR="00000000" w:rsidDel="00000000" w:rsidP="00000000" w:rsidRDefault="00000000" w:rsidRPr="00000000" w14:paraId="00000061">
      <w:pPr>
        <w:spacing w:line="480" w:lineRule="auto"/>
        <w:jc w:val="center"/>
        <w:rPr>
          <w:b w:val="1"/>
          <w:sz w:val="28"/>
          <w:szCs w:val="28"/>
        </w:rPr>
      </w:pPr>
      <w:r w:rsidDel="00000000" w:rsidR="00000000" w:rsidRPr="00000000">
        <w:rPr>
          <w:b w:val="1"/>
          <w:sz w:val="28"/>
          <w:szCs w:val="28"/>
          <w:rtl w:val="0"/>
        </w:rPr>
        <w:t xml:space="preserve">By signing this Agreement, the signatories hereby submit themselves to it, accepting and consenting to any future repercussions, and forevermore promising to follow it.</w:t>
      </w:r>
    </w:p>
    <w:p w:rsidR="00000000" w:rsidDel="00000000" w:rsidP="00000000" w:rsidRDefault="00000000" w:rsidRPr="00000000" w14:paraId="00000062">
      <w:pPr>
        <w:spacing w:line="480" w:lineRule="auto"/>
        <w:jc w:val="center"/>
        <w:rPr>
          <w:b w:val="1"/>
          <w:sz w:val="36"/>
          <w:szCs w:val="36"/>
          <w:u w:val="single"/>
        </w:rPr>
      </w:pPr>
      <w:r w:rsidDel="00000000" w:rsidR="00000000" w:rsidRPr="00000000">
        <w:rPr>
          <w:rtl w:val="0"/>
        </w:rPr>
      </w:r>
    </w:p>
    <w:p w:rsidR="00000000" w:rsidDel="00000000" w:rsidP="00000000" w:rsidRDefault="00000000" w:rsidRPr="00000000" w14:paraId="00000063">
      <w:pPr>
        <w:spacing w:line="480" w:lineRule="auto"/>
        <w:jc w:val="center"/>
        <w:rPr>
          <w:b w:val="1"/>
          <w:sz w:val="36"/>
          <w:szCs w:val="36"/>
          <w:u w:val="single"/>
        </w:rPr>
      </w:pPr>
      <w:r w:rsidDel="00000000" w:rsidR="00000000" w:rsidRPr="00000000">
        <w:rPr>
          <w:b w:val="1"/>
          <w:sz w:val="36"/>
          <w:szCs w:val="36"/>
          <w:u w:val="single"/>
          <w:rtl w:val="0"/>
        </w:rPr>
        <w:t xml:space="preserve">Signatures</w:t>
      </w:r>
    </w:p>
    <w:p w:rsidR="00000000" w:rsidDel="00000000" w:rsidP="00000000" w:rsidRDefault="00000000" w:rsidRPr="00000000" w14:paraId="00000064">
      <w:pPr>
        <w:spacing w:line="480" w:lineRule="auto"/>
        <w:rPr>
          <w:b w:val="1"/>
          <w:i w:val="1"/>
          <w:sz w:val="24"/>
          <w:szCs w:val="24"/>
        </w:rPr>
      </w:pPr>
      <w:r w:rsidDel="00000000" w:rsidR="00000000" w:rsidRPr="00000000">
        <w:rPr>
          <w:b w:val="1"/>
          <w:i w:val="1"/>
          <w:sz w:val="24"/>
          <w:szCs w:val="24"/>
          <w:rtl w:val="0"/>
        </w:rPr>
        <w:t xml:space="preserve">General President of USR: Tizian Aruna</w:t>
      </w:r>
    </w:p>
    <w:p w:rsidR="00000000" w:rsidDel="00000000" w:rsidP="00000000" w:rsidRDefault="00000000" w:rsidRPr="00000000" w14:paraId="00000065">
      <w:pPr>
        <w:spacing w:line="480" w:lineRule="auto"/>
        <w:rPr>
          <w:b w:val="1"/>
          <w:i w:val="1"/>
          <w:sz w:val="24"/>
          <w:szCs w:val="24"/>
        </w:rPr>
      </w:pPr>
      <w:r w:rsidDel="00000000" w:rsidR="00000000" w:rsidRPr="00000000">
        <w:rPr>
          <w:b w:val="1"/>
          <w:i w:val="1"/>
          <w:sz w:val="24"/>
          <w:szCs w:val="24"/>
          <w:rtl w:val="0"/>
        </w:rPr>
        <w:t xml:space="preserve">Terry McKeen, Tsar of Arcadia and PM of Zeprana</w:t>
      </w:r>
      <w:r w:rsidDel="00000000" w:rsidR="00000000" w:rsidRPr="00000000">
        <w:rPr>
          <w:b w:val="1"/>
          <w:i w:val="1"/>
          <w:sz w:val="24"/>
          <w:szCs w:val="24"/>
        </w:rPr>
        <w:drawing>
          <wp:inline distB="114300" distT="114300" distL="114300" distR="114300">
            <wp:extent cx="5943600" cy="774700"/>
            <wp:effectExtent b="0" l="0" r="0" t="0"/>
            <wp:docPr id="2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rPr>
          <w:b w:val="1"/>
          <w:i w:val="1"/>
          <w:sz w:val="24"/>
          <w:szCs w:val="24"/>
        </w:rPr>
      </w:pPr>
      <w:r w:rsidDel="00000000" w:rsidR="00000000" w:rsidRPr="00000000">
        <w:rPr>
          <w:b w:val="1"/>
          <w:i w:val="1"/>
          <w:sz w:val="24"/>
          <w:szCs w:val="24"/>
          <w:rtl w:val="0"/>
        </w:rPr>
        <w:t xml:space="preserve">Logan Ferguson, General Secretary of the Communist Party of Corwin</w:t>
      </w:r>
      <w:r w:rsidDel="00000000" w:rsidR="00000000" w:rsidRPr="00000000">
        <w:rPr>
          <w:b w:val="1"/>
          <w:i w:val="1"/>
          <w:sz w:val="24"/>
          <w:szCs w:val="24"/>
          <w:rtl w:val="0"/>
        </w:rPr>
        <w:br w:type="textWrapping"/>
      </w:r>
      <w:r w:rsidDel="00000000" w:rsidR="00000000" w:rsidRPr="00000000">
        <w:rPr>
          <w:rtl w:val="0"/>
        </w:rPr>
      </w:r>
    </w:p>
    <w:p w:rsidR="00000000" w:rsidDel="00000000" w:rsidP="00000000" w:rsidRDefault="00000000" w:rsidRPr="00000000" w14:paraId="00000067">
      <w:pPr>
        <w:spacing w:line="480" w:lineRule="auto"/>
        <w:rPr>
          <w:b w:val="1"/>
          <w:i w:val="1"/>
          <w:sz w:val="24"/>
          <w:szCs w:val="24"/>
        </w:rPr>
      </w:pPr>
      <w:r w:rsidDel="00000000" w:rsidR="00000000" w:rsidRPr="00000000">
        <w:rPr>
          <w:b w:val="1"/>
          <w:i w:val="1"/>
          <w:sz w:val="24"/>
          <w:szCs w:val="24"/>
          <w:rtl w:val="0"/>
        </w:rPr>
        <w:t xml:space="preserve">Luci, President of the Confederation of Malus and Republic of Zeena</w:t>
      </w:r>
    </w:p>
    <w:p w:rsidR="00000000" w:rsidDel="00000000" w:rsidP="00000000" w:rsidRDefault="00000000" w:rsidRPr="00000000" w14:paraId="00000068">
      <w:pPr>
        <w:spacing w:line="480" w:lineRule="auto"/>
        <w:rPr>
          <w:b w:val="1"/>
          <w:i w:val="1"/>
          <w:sz w:val="24"/>
          <w:szCs w:val="24"/>
        </w:rPr>
      </w:pPr>
      <w:r w:rsidDel="00000000" w:rsidR="00000000" w:rsidRPr="00000000">
        <w:rPr>
          <w:b w:val="1"/>
          <w:i w:val="1"/>
          <w:sz w:val="24"/>
          <w:szCs w:val="24"/>
          <w:rtl w:val="0"/>
        </w:rPr>
        <w:t xml:space="preserve">Signed, First Consul Gater of The Consul Republic of Aurum Hill</w:t>
        <w:br w:type="textWrapping"/>
      </w:r>
      <w:r w:rsidDel="00000000" w:rsidR="00000000" w:rsidRPr="00000000">
        <w:rPr>
          <w:b w:val="1"/>
          <w:i w:val="1"/>
          <w:sz w:val="24"/>
          <w:szCs w:val="24"/>
        </w:rPr>
        <w:drawing>
          <wp:inline distB="114300" distT="114300" distL="114300" distR="114300">
            <wp:extent cx="5943600" cy="660400"/>
            <wp:effectExtent b="0" l="0" r="0" t="0"/>
            <wp:docPr id="1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6604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482600"/>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622300"/>
            <wp:effectExtent b="0" l="0" r="0" t="0"/>
            <wp:docPr id="1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9144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698500"/>
            <wp:effectExtent b="0" l="0" r="0" t="0"/>
            <wp:docPr id="1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480" w:lineRule="auto"/>
        <w:rPr>
          <w:b w:val="1"/>
          <w:i w:val="1"/>
          <w:sz w:val="24"/>
          <w:szCs w:val="24"/>
        </w:rPr>
      </w:pPr>
      <w:r w:rsidDel="00000000" w:rsidR="00000000" w:rsidRPr="00000000">
        <w:rPr>
          <w:b w:val="1"/>
          <w:i w:val="1"/>
          <w:sz w:val="24"/>
          <w:szCs w:val="24"/>
        </w:rPr>
        <w:drawing>
          <wp:inline distB="114300" distT="114300" distL="114300" distR="114300">
            <wp:extent cx="4843463" cy="1715393"/>
            <wp:effectExtent b="0" l="0" r="0" t="0"/>
            <wp:docPr id="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843463" cy="1715393"/>
                    </a:xfrm>
                    <a:prstGeom prst="rect"/>
                    <a:ln/>
                  </pic:spPr>
                </pic:pic>
              </a:graphicData>
            </a:graphic>
          </wp:inline>
        </w:drawing>
      </w:r>
      <w:r w:rsidDel="00000000" w:rsidR="00000000" w:rsidRPr="00000000">
        <w:rPr>
          <w:b w:val="1"/>
          <w:i w:val="1"/>
          <w:sz w:val="24"/>
          <w:szCs w:val="24"/>
        </w:rPr>
        <w:drawing>
          <wp:inline distB="114300" distT="114300" distL="114300" distR="114300">
            <wp:extent cx="5943600" cy="7239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444500"/>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1193800"/>
            <wp:effectExtent b="0" l="0" r="0" t="0"/>
            <wp:docPr id="1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774700"/>
            <wp:effectExtent b="0" l="0" r="0" t="0"/>
            <wp:docPr id="23"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480" w:lineRule="auto"/>
        <w:ind w:left="1440" w:firstLine="0"/>
        <w:rPr>
          <w:b w:val="1"/>
          <w:i w:val="1"/>
          <w:sz w:val="24"/>
          <w:szCs w:val="24"/>
        </w:rPr>
      </w:pPr>
      <w:r w:rsidDel="00000000" w:rsidR="00000000" w:rsidRPr="00000000">
        <w:rPr>
          <w:sz w:val="24"/>
          <w:szCs w:val="24"/>
        </w:rPr>
        <w:drawing>
          <wp:inline distB="114300" distT="114300" distL="114300" distR="114300">
            <wp:extent cx="4586288" cy="2276031"/>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586288" cy="2276031"/>
                    </a:xfrm>
                    <a:prstGeom prst="rect"/>
                    <a:ln/>
                  </pic:spPr>
                </pic:pic>
              </a:graphicData>
            </a:graphic>
          </wp:inline>
        </w:drawing>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943600" cy="444500"/>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457200"/>
            <wp:effectExtent b="0" l="0" r="0" t="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480" w:lineRule="auto"/>
        <w:ind w:left="1440" w:firstLine="0"/>
        <w:rPr>
          <w:sz w:val="24"/>
          <w:szCs w:val="24"/>
        </w:rPr>
      </w:pPr>
      <w:r w:rsidDel="00000000" w:rsidR="00000000" w:rsidRPr="00000000">
        <w:rPr>
          <w:sz w:val="24"/>
          <w:szCs w:val="24"/>
        </w:rPr>
        <w:drawing>
          <wp:inline distB="114300" distT="114300" distL="114300" distR="114300">
            <wp:extent cx="5943600" cy="1130300"/>
            <wp:effectExtent b="0" l="0" r="0" t="0"/>
            <wp:docPr id="22"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480" w:lineRule="auto"/>
        <w:ind w:left="1440" w:firstLine="0"/>
        <w:rPr>
          <w:sz w:val="24"/>
          <w:szCs w:val="24"/>
        </w:rPr>
      </w:pPr>
      <w:r w:rsidDel="00000000" w:rsidR="00000000" w:rsidRPr="00000000">
        <w:rPr>
          <w:sz w:val="24"/>
          <w:szCs w:val="24"/>
        </w:rPr>
        <w:drawing>
          <wp:inline distB="114300" distT="114300" distL="114300" distR="114300">
            <wp:extent cx="5943600" cy="850900"/>
            <wp:effectExtent b="0" l="0" r="0" t="0"/>
            <wp:docPr id="2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480" w:lineRule="auto"/>
        <w:ind w:left="1440" w:firstLine="0"/>
        <w:rPr>
          <w:sz w:val="24"/>
          <w:szCs w:val="24"/>
        </w:rPr>
      </w:pPr>
      <w:r w:rsidDel="00000000" w:rsidR="00000000" w:rsidRPr="00000000">
        <w:rPr>
          <w:sz w:val="24"/>
          <w:szCs w:val="24"/>
        </w:rPr>
        <w:drawing>
          <wp:inline distB="114300" distT="114300" distL="114300" distR="114300">
            <wp:extent cx="5943600" cy="495300"/>
            <wp:effectExtent b="0" l="0" r="0" t="0"/>
            <wp:docPr id="25"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ind w:left="1440" w:firstLine="0"/>
        <w:rPr>
          <w:sz w:val="24"/>
          <w:szCs w:val="24"/>
        </w:rPr>
      </w:pPr>
      <w:r w:rsidDel="00000000" w:rsidR="00000000" w:rsidRPr="00000000">
        <w:rPr>
          <w:sz w:val="24"/>
          <w:szCs w:val="24"/>
        </w:rPr>
        <w:drawing>
          <wp:inline distB="114300" distT="114300" distL="114300" distR="114300">
            <wp:extent cx="5943600" cy="901700"/>
            <wp:effectExtent b="0" l="0" r="0" t="0"/>
            <wp:docPr id="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ind w:left="1440" w:firstLine="0"/>
        <w:rPr>
          <w:sz w:val="24"/>
          <w:szCs w:val="24"/>
        </w:rPr>
      </w:pPr>
      <w:r w:rsidDel="00000000" w:rsidR="00000000" w:rsidRPr="00000000">
        <w:rPr>
          <w:sz w:val="24"/>
          <w:szCs w:val="24"/>
        </w:rPr>
        <w:drawing>
          <wp:inline distB="114300" distT="114300" distL="114300" distR="114300">
            <wp:extent cx="5943600" cy="723900"/>
            <wp:effectExtent b="0" l="0" r="0" t="0"/>
            <wp:docPr id="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723900"/>
                    </a:xfrm>
                    <a:prstGeom prst="rect"/>
                    <a:ln/>
                  </pic:spPr>
                </pic:pic>
              </a:graphicData>
            </a:graphic>
          </wp:inline>
        </w:drawing>
      </w:r>
      <w:r w:rsidDel="00000000" w:rsidR="00000000" w:rsidRPr="00000000">
        <w:rPr>
          <w:sz w:val="24"/>
          <w:szCs w:val="24"/>
          <w:rtl w:val="0"/>
        </w:rPr>
        <w:t xml:space="preserve">(Ebenia)</w:t>
      </w:r>
    </w:p>
    <w:p w:rsidR="00000000" w:rsidDel="00000000" w:rsidP="00000000" w:rsidRDefault="00000000" w:rsidRPr="00000000" w14:paraId="00000079">
      <w:pPr>
        <w:spacing w:line="480" w:lineRule="auto"/>
        <w:ind w:left="1440" w:firstLine="0"/>
        <w:rPr>
          <w:sz w:val="24"/>
          <w:szCs w:val="24"/>
        </w:rPr>
      </w:pPr>
      <w:r w:rsidDel="00000000" w:rsidR="00000000" w:rsidRPr="00000000">
        <w:rPr>
          <w:sz w:val="24"/>
          <w:szCs w:val="24"/>
          <w:rtl w:val="0"/>
        </w:rPr>
        <w:t xml:space="preserve">Signed, City-State of Cape.</w:t>
      </w:r>
    </w:p>
    <w:p w:rsidR="00000000" w:rsidDel="00000000" w:rsidP="00000000" w:rsidRDefault="00000000" w:rsidRPr="00000000" w14:paraId="0000007A">
      <w:pPr>
        <w:spacing w:line="480" w:lineRule="auto"/>
        <w:ind w:left="1440" w:firstLine="0"/>
        <w:rPr>
          <w:sz w:val="24"/>
          <w:szCs w:val="24"/>
        </w:rPr>
      </w:pPr>
      <w:r w:rsidDel="00000000" w:rsidR="00000000" w:rsidRPr="00000000">
        <w:rPr>
          <w:sz w:val="24"/>
          <w:szCs w:val="24"/>
        </w:rPr>
        <w:drawing>
          <wp:inline distB="114300" distT="114300" distL="114300" distR="114300">
            <wp:extent cx="5943600" cy="2374900"/>
            <wp:effectExtent b="0" l="0" r="0" t="0"/>
            <wp:docPr id="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ind w:left="1440" w:firstLine="0"/>
        <w:rPr>
          <w:sz w:val="24"/>
          <w:szCs w:val="24"/>
        </w:rPr>
      </w:pPr>
      <w:r w:rsidDel="00000000" w:rsidR="00000000" w:rsidRPr="00000000">
        <w:rPr>
          <w:sz w:val="24"/>
          <w:szCs w:val="24"/>
        </w:rPr>
        <w:drawing>
          <wp:inline distB="114300" distT="114300" distL="114300" distR="114300">
            <wp:extent cx="5943600" cy="508000"/>
            <wp:effectExtent b="0" l="0" r="0" t="0"/>
            <wp:docPr id="13"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480" w:lineRule="auto"/>
        <w:ind w:left="1440" w:firstLine="0"/>
        <w:rPr>
          <w:sz w:val="24"/>
          <w:szCs w:val="24"/>
        </w:rPr>
      </w:pPr>
      <w:r w:rsidDel="00000000" w:rsidR="00000000" w:rsidRPr="00000000">
        <w:rPr>
          <w:sz w:val="24"/>
          <w:szCs w:val="24"/>
        </w:rPr>
        <w:drawing>
          <wp:inline distB="114300" distT="114300" distL="114300" distR="114300">
            <wp:extent cx="1264734" cy="624260"/>
            <wp:effectExtent b="0" l="0" r="0" t="0"/>
            <wp:docPr id="24"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1264734" cy="624260"/>
                    </a:xfrm>
                    <a:prstGeom prst="rect"/>
                    <a:ln/>
                  </pic:spPr>
                </pic:pic>
              </a:graphicData>
            </a:graphic>
          </wp:inline>
        </w:drawing>
      </w:r>
      <w:r w:rsidDel="00000000" w:rsidR="00000000" w:rsidRPr="00000000">
        <w:rPr>
          <w:sz w:val="24"/>
          <w:szCs w:val="24"/>
          <w:rtl w:val="0"/>
        </w:rPr>
        <w:t xml:space="preserve">(Signature of Christopher of Cristoria)</w:t>
      </w:r>
    </w:p>
    <w:p w:rsidR="00000000" w:rsidDel="00000000" w:rsidP="00000000" w:rsidRDefault="00000000" w:rsidRPr="00000000" w14:paraId="0000007D">
      <w:pPr>
        <w:spacing w:line="480" w:lineRule="auto"/>
        <w:ind w:left="1440" w:firstLine="0"/>
        <w:rPr>
          <w:sz w:val="24"/>
          <w:szCs w:val="24"/>
        </w:rPr>
      </w:pPr>
      <w:r w:rsidDel="00000000" w:rsidR="00000000" w:rsidRPr="00000000">
        <w:rPr>
          <w:sz w:val="24"/>
          <w:szCs w:val="24"/>
        </w:rPr>
        <w:drawing>
          <wp:inline distB="114300" distT="114300" distL="114300" distR="114300">
            <wp:extent cx="5943600" cy="3314700"/>
            <wp:effectExtent b="0" l="0" r="0" t="0"/>
            <wp:docPr id="12"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ind w:left="1440" w:firstLine="0"/>
        <w:rPr>
          <w:ins w:author="sapphire" w:id="0" w:date="2023-02-27T22:49:03Z"/>
          <w:sz w:val="24"/>
          <w:szCs w:val="24"/>
        </w:rPr>
      </w:pPr>
      <w:r w:rsidDel="00000000" w:rsidR="00000000" w:rsidRPr="00000000">
        <w:rPr>
          <w:sz w:val="24"/>
          <w:szCs w:val="24"/>
        </w:rPr>
        <w:drawing>
          <wp:inline distB="114300" distT="114300" distL="114300" distR="114300">
            <wp:extent cx="5943600" cy="2057400"/>
            <wp:effectExtent b="0" l="0" r="0" t="0"/>
            <wp:docPr id="1"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943600" cy="2057400"/>
                    </a:xfrm>
                    <a:prstGeom prst="rect"/>
                    <a:ln/>
                  </pic:spPr>
                </pic:pic>
              </a:graphicData>
            </a:graphic>
          </wp:inline>
        </w:drawing>
      </w:r>
      <w:ins w:author="sapphire" w:id="0" w:date="2023-02-27T22:49:03Z">
        <w:r w:rsidDel="00000000" w:rsidR="00000000" w:rsidRPr="00000000">
          <w:rPr>
            <w:rtl w:val="0"/>
          </w:rPr>
        </w:r>
      </w:ins>
    </w:p>
    <w:p w:rsidR="00000000" w:rsidDel="00000000" w:rsidP="00000000" w:rsidRDefault="00000000" w:rsidRPr="00000000" w14:paraId="0000007F">
      <w:pPr>
        <w:spacing w:line="480" w:lineRule="auto"/>
        <w:ind w:left="1440" w:firstLine="0"/>
        <w:rPr>
          <w:ins w:author="sapphire" w:id="0" w:date="2023-02-27T22:49:03Z"/>
          <w:sz w:val="24"/>
          <w:szCs w:val="24"/>
        </w:rPr>
      </w:pPr>
      <w:ins w:author="sapphire" w:id="0" w:date="2023-02-27T22:49:03Z">
        <w:r w:rsidDel="00000000" w:rsidR="00000000" w:rsidRPr="00000000">
          <w:rPr>
            <w:rtl w:val="0"/>
          </w:rPr>
        </w:r>
      </w:ins>
    </w:p>
    <w:p w:rsidR="00000000" w:rsidDel="00000000" w:rsidP="00000000" w:rsidRDefault="00000000" w:rsidRPr="00000000" w14:paraId="00000080">
      <w:pPr>
        <w:spacing w:line="480" w:lineRule="auto"/>
        <w:ind w:left="1440" w:firstLine="0"/>
        <w:rPr>
          <w:sz w:val="24"/>
          <w:szCs w:val="24"/>
        </w:rPr>
      </w:pPr>
      <w:ins w:author="sapphire" w:id="0" w:date="2023-02-27T22:49:03Z">
        <w:r w:rsidDel="00000000" w:rsidR="00000000" w:rsidRPr="00000000">
          <w:rPr>
            <w:sz w:val="24"/>
            <w:szCs w:val="24"/>
            <w:rtl w:val="0"/>
          </w:rPr>
          <w:t xml:space="preserve">Don't have a Screenshot so Imma just say it. I accept the terms easy</w:t>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3.png"/><Relationship Id="rId21" Type="http://schemas.openxmlformats.org/officeDocument/2006/relationships/image" Target="media/image25.png"/><Relationship Id="rId24" Type="http://schemas.openxmlformats.org/officeDocument/2006/relationships/image" Target="media/image1.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9.png"/><Relationship Id="rId25" Type="http://schemas.openxmlformats.org/officeDocument/2006/relationships/image" Target="media/image3.png"/><Relationship Id="rId28" Type="http://schemas.openxmlformats.org/officeDocument/2006/relationships/image" Target="media/image21.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23.png"/><Relationship Id="rId7" Type="http://schemas.openxmlformats.org/officeDocument/2006/relationships/image" Target="media/image7.png"/><Relationship Id="rId8" Type="http://schemas.openxmlformats.org/officeDocument/2006/relationships/image" Target="media/image14.png"/><Relationship Id="rId30" Type="http://schemas.openxmlformats.org/officeDocument/2006/relationships/image" Target="media/image22.png"/><Relationship Id="rId11" Type="http://schemas.openxmlformats.org/officeDocument/2006/relationships/image" Target="media/image2.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7.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20.png"/><Relationship Id="rId16" Type="http://schemas.openxmlformats.org/officeDocument/2006/relationships/image" Target="media/image10.png"/><Relationship Id="rId19" Type="http://schemas.openxmlformats.org/officeDocument/2006/relationships/image" Target="media/image18.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