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36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Treaty for Peace and Limited Cooperation Between the TDC Empire and the United Socialist Republics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Article 1: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United Socialist Republics shall withdraw all spies and cease all Special Military Operations against the TDC Empire or any of it’s allies and colonies, if any exist.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Article 2: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TDC Empire shall cease any and all hostile and unfriendly actions against the United Socialist Republics, including anti-USR agitation.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Article 3: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Both parties shall mutually unban all government officials (of another party to this treaty)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Article 4: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The TDC Empire shall get a number of 3 (three) members for the server of the United Socialist Republics, as a sign of friendship.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Article 5: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Both parties agree to not undertake any hostile actions for a period of 1 (One) year, at least.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Signed: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General President of the United Socialist Republics: </w:t>
      </w:r>
      <w:r w:rsidDel="00000000" w:rsidR="00000000" w:rsidRPr="00000000">
        <w:rPr>
          <w:rFonts w:ascii="Pacifico" w:cs="Pacifico" w:eastAsia="Pacifico" w:hAnsi="Pacifico"/>
          <w:b w:val="1"/>
          <w:i w:val="1"/>
          <w:color w:val="ff0000"/>
          <w:u w:val="single"/>
          <w:rtl w:val="0"/>
        </w:rPr>
        <w:t xml:space="preserve">Comrade Tizian Aruna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  <w:t xml:space="preserve">General Secretary of the All-Union Communist Party: </w:t>
      </w:r>
      <w:r w:rsidDel="00000000" w:rsidR="00000000" w:rsidRPr="00000000">
        <w:rPr>
          <w:rFonts w:ascii="Dancing Script" w:cs="Dancing Script" w:eastAsia="Dancing Script" w:hAnsi="Dancing Script"/>
          <w:b w:val="1"/>
          <w:i w:val="1"/>
          <w:color w:val="ff0000"/>
          <w:u w:val="single"/>
          <w:rtl w:val="0"/>
        </w:rPr>
        <w:t xml:space="preserve">Comrade Yizian Aruna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  <w:t xml:space="preserve">Head of State of the TDC Empire: </w:t>
      </w:r>
      <w:del w:author="dan d" w:id="0" w:date="2022-12-17T23:50:15Z">
        <w:r w:rsidDel="00000000" w:rsidR="00000000" w:rsidRPr="00000000">
          <w:rPr>
            <w:rFonts w:ascii="Dancing Script" w:cs="Dancing Script" w:eastAsia="Dancing Script" w:hAnsi="Dancing Script"/>
            <w:b w:val="1"/>
            <w:u w:val="single"/>
            <w:rtl w:val="0"/>
          </w:rPr>
          <w:delText xml:space="preserve">JDPrune </w:delText>
        </w:r>
        <w:r w:rsidDel="00000000" w:rsidR="00000000" w:rsidRPr="00000000">
          <w:rPr>
            <w:rFonts w:ascii="Times New Roman" w:cs="Times New Roman" w:eastAsia="Times New Roman" w:hAnsi="Times New Roman"/>
            <w:rtl w:val="0"/>
          </w:rPr>
          <w:delText xml:space="preserve">  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Pacifico">
    <w:embedRegular w:fontKey="{00000000-0000-0000-0000-000000000000}" r:id="rId1" w:subsetted="0"/>
  </w:font>
  <w:font w:name="Dancing Script">
    <w:embedRegular w:fontKey="{00000000-0000-0000-0000-000000000000}" r:id="rId2" w:subsetted="0"/>
    <w:embedBold w:fontKey="{00000000-0000-0000-0000-000000000000}" r:id="rId3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E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F">
    <w:pPr>
      <w:rPr>
        <w:rFonts w:ascii="Times New Roman" w:cs="Times New Roman" w:eastAsia="Times New Roman" w:hAnsi="Times New Roman"/>
      </w:rPr>
    </w:pPr>
    <w:r w:rsidDel="00000000" w:rsidR="00000000" w:rsidRPr="00000000">
      <w:rPr>
        <w:rFonts w:ascii="Times New Roman" w:cs="Times New Roman" w:eastAsia="Times New Roman" w:hAnsi="Times New Roman"/>
        <w:rtl w:val="0"/>
      </w:rPr>
      <w:t xml:space="preserve">4th Presidium</w:t>
    </w:r>
  </w:p>
  <w:p w:rsidR="00000000" w:rsidDel="00000000" w:rsidP="00000000" w:rsidRDefault="00000000" w:rsidRPr="00000000" w14:paraId="00000010">
    <w:pPr>
      <w:rPr>
        <w:rFonts w:ascii="Times New Roman" w:cs="Times New Roman" w:eastAsia="Times New Roman" w:hAnsi="Times New Roman"/>
      </w:rPr>
    </w:pPr>
    <w:r w:rsidDel="00000000" w:rsidR="00000000" w:rsidRPr="00000000">
      <w:rPr>
        <w:rFonts w:ascii="Times New Roman" w:cs="Times New Roman" w:eastAsia="Times New Roman" w:hAnsi="Times New Roman"/>
        <w:rtl w:val="0"/>
      </w:rPr>
      <w:t xml:space="preserve">Standing Committee</w:t>
    </w:r>
  </w:p>
  <w:p w:rsidR="00000000" w:rsidDel="00000000" w:rsidP="00000000" w:rsidRDefault="00000000" w:rsidRPr="00000000" w14:paraId="00000011">
    <w:pPr>
      <w:rPr>
        <w:rFonts w:ascii="Times New Roman" w:cs="Times New Roman" w:eastAsia="Times New Roman" w:hAnsi="Times New Roman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2">
    <w:pPr>
      <w:jc w:val="center"/>
      <w:rPr>
        <w:rFonts w:ascii="Times New Roman" w:cs="Times New Roman" w:eastAsia="Times New Roman" w:hAnsi="Times New Roman"/>
        <w:i w:val="1"/>
      </w:rPr>
    </w:pPr>
    <w:r w:rsidDel="00000000" w:rsidR="00000000" w:rsidRPr="00000000">
      <w:rPr>
        <w:rFonts w:ascii="Times New Roman" w:cs="Times New Roman" w:eastAsia="Times New Roman" w:hAnsi="Times New Roman"/>
        <w:i w:val="1"/>
        <w:rtl w:val="0"/>
      </w:rPr>
      <w:t xml:space="preserve">United Socialist Republics</w:t>
    </w:r>
  </w:p>
  <w:p w:rsidR="00000000" w:rsidDel="00000000" w:rsidP="00000000" w:rsidRDefault="00000000" w:rsidRPr="00000000" w14:paraId="00000013">
    <w:pPr>
      <w:jc w:val="center"/>
      <w:rPr>
        <w:rFonts w:ascii="Times New Roman" w:cs="Times New Roman" w:eastAsia="Times New Roman" w:hAnsi="Times New Roman"/>
        <w:i w:val="1"/>
      </w:rPr>
    </w:pPr>
    <w:r w:rsidDel="00000000" w:rsidR="00000000" w:rsidRPr="00000000">
      <w:rPr>
        <w:rFonts w:ascii="Times New Roman" w:cs="Times New Roman" w:eastAsia="Times New Roman" w:hAnsi="Times New Roman"/>
        <w:i w:val="1"/>
      </w:rPr>
      <w:drawing>
        <wp:inline distB="114300" distT="114300" distL="114300" distR="114300">
          <wp:extent cx="809625" cy="923925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09625" cy="92392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4">
    <w:pPr>
      <w:jc w:val="center"/>
      <w:rPr>
        <w:rFonts w:ascii="Times New Roman" w:cs="Times New Roman" w:eastAsia="Times New Roman" w:hAnsi="Times New Roman"/>
      </w:rPr>
    </w:pPr>
    <w:r w:rsidDel="00000000" w:rsidR="00000000" w:rsidRPr="00000000">
      <w:rPr>
        <w:rFonts w:ascii="Times New Roman" w:cs="Times New Roman" w:eastAsia="Times New Roman" w:hAnsi="Times New Roman"/>
        <w:b w:val="1"/>
        <w:rtl w:val="0"/>
      </w:rPr>
      <w:t xml:space="preserve">A TREATY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5">
    <w:pPr>
      <w:jc w:val="center"/>
      <w:rPr/>
    </w:pPr>
    <w:r w:rsidDel="00000000" w:rsidR="00000000" w:rsidRPr="00000000">
      <w:rPr>
        <w:rFonts w:ascii="Times New Roman" w:cs="Times New Roman" w:eastAsia="Times New Roman" w:hAnsi="Times New Roman"/>
        <w:rtl w:val="0"/>
      </w:rPr>
      <w:t xml:space="preserve">In The Ministry of Foreign Affairs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acifico-regular.ttf"/><Relationship Id="rId2" Type="http://schemas.openxmlformats.org/officeDocument/2006/relationships/font" Target="fonts/DancingScript-regular.ttf"/><Relationship Id="rId3" Type="http://schemas.openxmlformats.org/officeDocument/2006/relationships/font" Target="fonts/DancingScript-bold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