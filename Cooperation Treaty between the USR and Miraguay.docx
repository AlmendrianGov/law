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33663" cy="16724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672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Republic of Miraguay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642293" cy="17512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2293" cy="175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United Socialist Republics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dbhi6tw5nifk" w:id="0"/>
      <w:bookmarkEnd w:id="0"/>
      <w:r w:rsidDel="00000000" w:rsidR="00000000" w:rsidRPr="00000000">
        <w:rPr>
          <w:rtl w:val="0"/>
        </w:rPr>
        <w:t xml:space="preserve">TREATY OF OFFICIAL COOPERATION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Article 1: General Provisions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Miraguay and Almendria shall reaffirm commitments to peaceful, cooperative relations.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Almendria shall stablish an embassy on the Miraguayn discord server.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Miraguay shall stablish an AlmChat server - known as a Space, and switch to it as a official platform. That said, the Discord server will remain as a parallel platform.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Miraguay shall support Almendria on diplomatic relations and issues, and vice versa.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Miraguay shall post on r/micronations about the new AlmChat space, as to gain members. (Almendria cannot do this due to a unfair ban) - that said, it will clarify it is not an AR of Almendria.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Almendria shall support Miraguay economically, and help set up channels and fonts on both the AlmChat space and the Discord server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Almendria shall set up basic security measures on Miraguay’s discord server.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Miraguay shall share the news of this treaty in the LIN, to show that a new peaceful future is possible.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Article 2: Emergency Provisions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of warfare, both digital and physical, Miraguay shall at least provide diplomatic aid.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Miraguay shall not allow supporters of “Desslok Viseri Nafage” a known pedophile, in any government-sanctioned spaces or servers.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Signed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Great Vibes" w:cs="Great Vibes" w:eastAsia="Great Vibes" w:hAnsi="Great Vibes"/>
          <w:b w:val="1"/>
          <w:i w:val="1"/>
          <w:sz w:val="28"/>
          <w:szCs w:val="28"/>
          <w:rtl w:val="0"/>
        </w:rPr>
        <w:t xml:space="preserve">President Primus Inter Pares, </w:t>
      </w:r>
      <w:r w:rsidDel="00000000" w:rsidR="00000000" w:rsidRPr="00000000">
        <w:rPr>
          <w:rFonts w:ascii="Lobster" w:cs="Lobster" w:eastAsia="Lobster" w:hAnsi="Lobster"/>
          <w:b w:val="1"/>
          <w:i w:val="1"/>
          <w:sz w:val="28"/>
          <w:szCs w:val="28"/>
          <w:rtl w:val="0"/>
        </w:rPr>
        <w:t xml:space="preserve">Tizian Aruna,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for the USR.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del w:author="Jacob" w:id="0" w:date="2023-03-24T03:20:47Z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</w:rPr>
          <w:drawing>
            <wp:inline distB="114300" distT="114300" distL="114300" distR="114300">
              <wp:extent cx="5731200" cy="7112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711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del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obster">
    <w:embedRegular w:fontKey="{00000000-0000-0000-0000-000000000000}" r:id="rId1" w:subsetted="0"/>
  </w:font>
  <w:font w:name="Great Vibes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